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4186" w14:textId="77777777" w:rsidR="00D06493" w:rsidRPr="00D06493" w:rsidRDefault="00D06493" w:rsidP="00D06493">
      <w:pPr>
        <w:ind w:leftChars="413" w:left="991" w:rightChars="389" w:right="934" w:firstLineChars="0" w:firstLine="0"/>
        <w:jc w:val="center"/>
        <w:rPr>
          <w:rFonts w:eastAsia="標楷體"/>
          <w:bCs/>
          <w:sz w:val="32"/>
          <w:szCs w:val="14"/>
        </w:rPr>
      </w:pPr>
      <w:r w:rsidRPr="00D06493">
        <w:rPr>
          <w:rFonts w:eastAsia="標楷體" w:hint="eastAsia"/>
          <w:bCs/>
          <w:sz w:val="40"/>
          <w:szCs w:val="18"/>
        </w:rPr>
        <w:t>開發可運用於中風偏癱上肢復健之</w:t>
      </w:r>
      <w:r w:rsidRPr="00D06493">
        <w:rPr>
          <w:rFonts w:eastAsia="標楷體"/>
          <w:bCs/>
          <w:sz w:val="40"/>
          <w:szCs w:val="18"/>
        </w:rPr>
        <w:t>iOS</w:t>
      </w:r>
      <w:r w:rsidRPr="00D06493">
        <w:rPr>
          <w:rFonts w:eastAsia="標楷體" w:hint="eastAsia"/>
          <w:bCs/>
          <w:sz w:val="40"/>
          <w:szCs w:val="18"/>
        </w:rPr>
        <w:t>擴</w:t>
      </w:r>
      <w:proofErr w:type="gramStart"/>
      <w:r w:rsidRPr="00D06493">
        <w:rPr>
          <w:rFonts w:eastAsia="標楷體" w:hint="eastAsia"/>
          <w:bCs/>
          <w:sz w:val="40"/>
          <w:szCs w:val="18"/>
        </w:rPr>
        <w:t>增實境鏡</w:t>
      </w:r>
      <w:proofErr w:type="gramEnd"/>
      <w:r w:rsidRPr="00D06493">
        <w:rPr>
          <w:rFonts w:eastAsia="標楷體" w:hint="eastAsia"/>
          <w:bCs/>
          <w:sz w:val="40"/>
          <w:szCs w:val="18"/>
        </w:rPr>
        <w:t>像治療軟體</w:t>
      </w:r>
    </w:p>
    <w:p w14:paraId="011587ED" w14:textId="77777777" w:rsidR="00D06493" w:rsidRPr="00D06493" w:rsidRDefault="00D06493" w:rsidP="00D06493">
      <w:pPr>
        <w:ind w:leftChars="0" w:left="0" w:firstLineChars="0" w:firstLine="0"/>
        <w:jc w:val="center"/>
        <w:rPr>
          <w:rFonts w:eastAsia="標楷體"/>
          <w:bCs/>
          <w:sz w:val="32"/>
          <w:szCs w:val="14"/>
        </w:rPr>
      </w:pPr>
      <w:r w:rsidRPr="00D06493">
        <w:rPr>
          <w:rFonts w:eastAsia="標楷體" w:hint="eastAsia"/>
          <w:bCs/>
          <w:sz w:val="32"/>
          <w:szCs w:val="14"/>
        </w:rPr>
        <w:t>黃柏瑜</w:t>
      </w:r>
      <w:r w:rsidRPr="00D06493">
        <w:rPr>
          <w:rFonts w:eastAsia="標楷體"/>
          <w:bCs/>
          <w:sz w:val="32"/>
          <w:szCs w:val="14"/>
          <w:vertAlign w:val="superscript"/>
        </w:rPr>
        <w:footnoteReference w:customMarkFollows="1" w:id="1"/>
        <w:t>*</w:t>
      </w:r>
      <w:r w:rsidRPr="00D06493">
        <w:rPr>
          <w:rFonts w:eastAsia="標楷體"/>
          <w:bCs/>
          <w:sz w:val="32"/>
          <w:szCs w:val="14"/>
        </w:rPr>
        <w:tab/>
      </w:r>
      <w:r w:rsidRPr="00D06493">
        <w:rPr>
          <w:rFonts w:eastAsia="標楷體" w:hint="eastAsia"/>
          <w:bCs/>
          <w:sz w:val="32"/>
          <w:szCs w:val="14"/>
        </w:rPr>
        <w:t>林哲偉</w:t>
      </w:r>
      <w:r w:rsidRPr="00D06493">
        <w:rPr>
          <w:rFonts w:eastAsia="標楷體"/>
          <w:bCs/>
          <w:sz w:val="32"/>
          <w:szCs w:val="14"/>
          <w:vertAlign w:val="superscript"/>
        </w:rPr>
        <w:footnoteReference w:customMarkFollows="1" w:id="2"/>
        <w:t>**</w:t>
      </w:r>
    </w:p>
    <w:p w14:paraId="320C4532" w14:textId="77777777" w:rsidR="00D06493" w:rsidRPr="00D06493" w:rsidRDefault="00D06493" w:rsidP="00D06493">
      <w:pPr>
        <w:ind w:leftChars="0" w:left="0" w:firstLineChars="0" w:firstLine="0"/>
        <w:jc w:val="center"/>
        <w:rPr>
          <w:rFonts w:eastAsia="標楷體"/>
          <w:bCs/>
          <w:sz w:val="32"/>
          <w:szCs w:val="14"/>
        </w:rPr>
      </w:pPr>
      <w:r w:rsidRPr="00D06493">
        <w:rPr>
          <w:rFonts w:eastAsia="標楷體" w:hint="eastAsia"/>
          <w:bCs/>
          <w:sz w:val="32"/>
          <w:szCs w:val="14"/>
        </w:rPr>
        <w:t>國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立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成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功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大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學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生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物</w:t>
      </w:r>
      <w:r w:rsidRPr="00D06493">
        <w:rPr>
          <w:rFonts w:eastAsia="標楷體"/>
          <w:bCs/>
          <w:sz w:val="32"/>
          <w:szCs w:val="14"/>
        </w:rPr>
        <w:t xml:space="preserve"> </w:t>
      </w:r>
      <w:proofErr w:type="gramStart"/>
      <w:r w:rsidRPr="00D06493">
        <w:rPr>
          <w:rFonts w:eastAsia="標楷體" w:hint="eastAsia"/>
          <w:bCs/>
          <w:sz w:val="32"/>
          <w:szCs w:val="14"/>
        </w:rPr>
        <w:t>醫</w:t>
      </w:r>
      <w:proofErr w:type="gramEnd"/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學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工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程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學</w:t>
      </w:r>
      <w:r w:rsidRPr="00D06493">
        <w:rPr>
          <w:rFonts w:eastAsia="標楷體"/>
          <w:bCs/>
          <w:sz w:val="32"/>
          <w:szCs w:val="14"/>
        </w:rPr>
        <w:t xml:space="preserve"> </w:t>
      </w:r>
      <w:r w:rsidRPr="00D06493">
        <w:rPr>
          <w:rFonts w:eastAsia="標楷體" w:hint="eastAsia"/>
          <w:bCs/>
          <w:sz w:val="32"/>
          <w:szCs w:val="14"/>
        </w:rPr>
        <w:t>系</w:t>
      </w:r>
    </w:p>
    <w:p w14:paraId="1BC76E8D" w14:textId="77777777" w:rsidR="00D06493" w:rsidRPr="00D06493" w:rsidRDefault="00D06493" w:rsidP="00D06493">
      <w:pPr>
        <w:ind w:leftChars="0" w:left="0" w:firstLineChars="0" w:firstLine="0"/>
        <w:jc w:val="center"/>
        <w:rPr>
          <w:rFonts w:eastAsia="標楷體"/>
          <w:bCs/>
          <w:sz w:val="32"/>
          <w:szCs w:val="14"/>
        </w:rPr>
      </w:pPr>
    </w:p>
    <w:p w14:paraId="4CE8DEF7" w14:textId="77777777" w:rsidR="00D06493" w:rsidRPr="00D06493" w:rsidRDefault="00D06493" w:rsidP="00D06493">
      <w:pPr>
        <w:keepNext/>
        <w:keepLines/>
        <w:spacing w:before="220" w:after="210" w:line="578" w:lineRule="auto"/>
        <w:ind w:leftChars="0" w:left="0" w:firstLineChars="0" w:firstLine="0"/>
        <w:jc w:val="center"/>
        <w:outlineLvl w:val="0"/>
        <w:rPr>
          <w:rFonts w:eastAsia="標楷體"/>
          <w:b/>
          <w:bCs/>
          <w:kern w:val="44"/>
          <w:sz w:val="40"/>
          <w:szCs w:val="44"/>
        </w:rPr>
      </w:pPr>
      <w:bookmarkStart w:id="0" w:name="_Toc136981039"/>
      <w:r w:rsidRPr="00D06493">
        <w:rPr>
          <w:rFonts w:eastAsia="標楷體" w:hint="eastAsia"/>
          <w:b/>
          <w:bCs/>
          <w:kern w:val="44"/>
          <w:sz w:val="40"/>
          <w:szCs w:val="44"/>
        </w:rPr>
        <w:t>摘</w:t>
      </w:r>
      <w:r w:rsidRPr="00D06493">
        <w:rPr>
          <w:rFonts w:eastAsia="標楷體"/>
          <w:b/>
          <w:bCs/>
          <w:kern w:val="44"/>
          <w:sz w:val="40"/>
          <w:szCs w:val="44"/>
        </w:rPr>
        <w:t xml:space="preserve"> </w:t>
      </w:r>
      <w:r w:rsidRPr="00D06493">
        <w:rPr>
          <w:rFonts w:eastAsia="標楷體" w:hint="eastAsia"/>
          <w:b/>
          <w:bCs/>
          <w:kern w:val="44"/>
          <w:sz w:val="40"/>
          <w:szCs w:val="44"/>
        </w:rPr>
        <w:t>要</w:t>
      </w:r>
      <w:bookmarkEnd w:id="0"/>
    </w:p>
    <w:p w14:paraId="1CBE93B8" w14:textId="77777777" w:rsidR="00D06493" w:rsidRPr="00D06493" w:rsidRDefault="00D06493" w:rsidP="00D06493">
      <w:pPr>
        <w:ind w:leftChars="0" w:left="0" w:firstLine="480"/>
        <w:rPr>
          <w:rFonts w:ascii="標楷體" w:eastAsia="標楷體" w:hAnsi="標楷體"/>
        </w:rPr>
      </w:pPr>
      <w:r w:rsidRPr="00D06493">
        <w:rPr>
          <w:rFonts w:ascii="標楷體" w:eastAsia="標楷體" w:hAnsi="標楷體" w:hint="eastAsia"/>
        </w:rPr>
        <w:t>本論文開發了可用於中風偏癱患者復健的擴</w:t>
      </w:r>
      <w:proofErr w:type="gramStart"/>
      <w:r w:rsidRPr="00D06493">
        <w:rPr>
          <w:rFonts w:ascii="標楷體" w:eastAsia="標楷體" w:hAnsi="標楷體" w:hint="eastAsia"/>
        </w:rPr>
        <w:t>增實境鏡</w:t>
      </w:r>
      <w:proofErr w:type="gramEnd"/>
      <w:r w:rsidRPr="00D06493">
        <w:rPr>
          <w:rFonts w:ascii="標楷體" w:eastAsia="標楷體" w:hAnsi="標楷體" w:hint="eastAsia"/>
        </w:rPr>
        <w:t>像治療軟體，</w:t>
      </w:r>
      <w:r w:rsidRPr="00D06493">
        <w:rPr>
          <w:rFonts w:ascii="標楷體" w:eastAsia="標楷體" w:hAnsi="標楷體"/>
        </w:rPr>
        <w:t>一</w:t>
      </w:r>
      <w:r w:rsidRPr="00D06493">
        <w:rPr>
          <w:rFonts w:ascii="標楷體" w:eastAsia="標楷體" w:hAnsi="標楷體" w:hint="eastAsia"/>
        </w:rPr>
        <w:t>種</w:t>
      </w:r>
      <w:r w:rsidRPr="00D06493">
        <w:rPr>
          <w:rFonts w:ascii="標楷體" w:eastAsia="標楷體" w:hAnsi="標楷體"/>
        </w:rPr>
        <w:t>相較於虛</w:t>
      </w:r>
      <w:r w:rsidRPr="00D06493">
        <w:rPr>
          <w:rFonts w:ascii="標楷體" w:eastAsia="標楷體" w:hAnsi="標楷體" w:hint="eastAsia"/>
        </w:rPr>
        <w:t>擬</w:t>
      </w:r>
      <w:proofErr w:type="gramStart"/>
      <w:r w:rsidRPr="00D06493">
        <w:rPr>
          <w:rFonts w:ascii="標楷體" w:eastAsia="標楷體" w:hAnsi="標楷體" w:hint="eastAsia"/>
        </w:rPr>
        <w:t>實境復健</w:t>
      </w:r>
      <w:proofErr w:type="gramEnd"/>
      <w:r w:rsidRPr="00D06493">
        <w:rPr>
          <w:rFonts w:ascii="標楷體" w:eastAsia="標楷體" w:hAnsi="標楷體" w:hint="eastAsia"/>
        </w:rPr>
        <w:t>系統，可以直接在使用者手機部署的治療方案，旨在提供傳統鏡像治療的便利性，同時回饋高</w:t>
      </w:r>
      <w:proofErr w:type="gramStart"/>
      <w:r w:rsidRPr="00D06493">
        <w:rPr>
          <w:rFonts w:ascii="標楷體" w:eastAsia="標楷體" w:hAnsi="標楷體" w:hint="eastAsia"/>
        </w:rPr>
        <w:t>沉浸的</w:t>
      </w:r>
      <w:proofErr w:type="gramEnd"/>
      <w:r w:rsidRPr="00D06493">
        <w:rPr>
          <w:rFonts w:ascii="標楷體" w:eastAsia="標楷體" w:hAnsi="標楷體" w:hint="eastAsia"/>
        </w:rPr>
        <w:t>感官刺激以提供較好的復健效果。程式基於i</w:t>
      </w:r>
      <w:r w:rsidRPr="00D06493">
        <w:rPr>
          <w:rFonts w:ascii="標楷體" w:eastAsia="標楷體" w:hAnsi="標楷體"/>
        </w:rPr>
        <w:t>OS作業系統</w:t>
      </w:r>
      <w:r w:rsidRPr="00D06493">
        <w:rPr>
          <w:rFonts w:ascii="標楷體" w:eastAsia="標楷體" w:hAnsi="標楷體" w:hint="eastAsia"/>
        </w:rPr>
        <w:t>，由手機後鏡頭、人體語義分割神經網路與支持圖形運算加速的渲染器構成。模擬鏡像治療原理將使用者手部輪廓以最高60幀的更新率及時渲染於對側視野中。</w:t>
      </w:r>
      <w:r w:rsidRPr="00D06493">
        <w:rPr>
          <w:rFonts w:ascii="標楷體" w:eastAsia="標楷體" w:hAnsi="標楷體"/>
        </w:rPr>
        <w:t>為</w:t>
      </w:r>
      <w:r w:rsidRPr="00D06493">
        <w:rPr>
          <w:rFonts w:ascii="標楷體" w:eastAsia="標楷體" w:hAnsi="標楷體" w:hint="eastAsia"/>
        </w:rPr>
        <w:t>了驗證實際效益，研究招募了三十名年輕的健康受試者參加臨床試驗，每位受試者</w:t>
      </w:r>
      <w:proofErr w:type="gramStart"/>
      <w:r w:rsidRPr="00D06493">
        <w:rPr>
          <w:rFonts w:ascii="標楷體" w:eastAsia="標楷體" w:hAnsi="標楷體" w:hint="eastAsia"/>
        </w:rPr>
        <w:t>均被施以傳統鏡</w:t>
      </w:r>
      <w:proofErr w:type="gramEnd"/>
      <w:r w:rsidRPr="00D06493">
        <w:rPr>
          <w:rFonts w:ascii="標楷體" w:eastAsia="標楷體" w:hAnsi="標楷體" w:hint="eastAsia"/>
        </w:rPr>
        <w:t>像治療與擴</w:t>
      </w:r>
      <w:proofErr w:type="gramStart"/>
      <w:r w:rsidRPr="00D06493">
        <w:rPr>
          <w:rFonts w:ascii="標楷體" w:eastAsia="標楷體" w:hAnsi="標楷體" w:hint="eastAsia"/>
        </w:rPr>
        <w:t>增實境鏡</w:t>
      </w:r>
      <w:proofErr w:type="gramEnd"/>
      <w:r w:rsidRPr="00D06493">
        <w:rPr>
          <w:rFonts w:ascii="標楷體" w:eastAsia="標楷體" w:hAnsi="標楷體" w:hint="eastAsia"/>
        </w:rPr>
        <w:t>像治療的上肢功能干預實驗。結果發現擴</w:t>
      </w:r>
      <w:proofErr w:type="gramStart"/>
      <w:r w:rsidRPr="00D06493">
        <w:rPr>
          <w:rFonts w:ascii="標楷體" w:eastAsia="標楷體" w:hAnsi="標楷體" w:hint="eastAsia"/>
        </w:rPr>
        <w:t>增實境鏡</w:t>
      </w:r>
      <w:proofErr w:type="gramEnd"/>
      <w:r w:rsidRPr="00D06493">
        <w:rPr>
          <w:rFonts w:ascii="標楷體" w:eastAsia="標楷體" w:hAnsi="標楷體" w:hint="eastAsia"/>
        </w:rPr>
        <w:t>像治療在大部分評估測試中表現優於傳統鏡像治療</w:t>
      </w:r>
      <w:proofErr w:type="gramStart"/>
      <w:r w:rsidRPr="00D06493">
        <w:rPr>
          <w:rFonts w:ascii="標楷體" w:eastAsia="標楷體" w:hAnsi="標楷體" w:hint="eastAsia"/>
        </w:rPr>
        <w:t>與前測基準</w:t>
      </w:r>
      <w:proofErr w:type="gramEnd"/>
      <w:r w:rsidRPr="00D06493">
        <w:rPr>
          <w:rFonts w:ascii="標楷體" w:eastAsia="標楷體" w:hAnsi="標楷體" w:hint="eastAsia"/>
        </w:rPr>
        <w:t>並且存在顯著差異。</w:t>
      </w:r>
      <w:proofErr w:type="gramStart"/>
      <w:r w:rsidRPr="00D06493">
        <w:rPr>
          <w:rFonts w:ascii="標楷體" w:eastAsia="標楷體" w:hAnsi="標楷體" w:hint="eastAsia"/>
        </w:rPr>
        <w:t>功能性近紅外光</w:t>
      </w:r>
      <w:proofErr w:type="gramEnd"/>
      <w:r w:rsidRPr="00D06493">
        <w:rPr>
          <w:rFonts w:ascii="標楷體" w:eastAsia="標楷體" w:hAnsi="標楷體" w:hint="eastAsia"/>
        </w:rPr>
        <w:t>譜的測量亦顯示兩種干預擁有相似的腦部血液灌注模式。這表明該系統具有應用在臨床中風復健的潛力，以及快速普及至患者端的優勢。</w:t>
      </w:r>
    </w:p>
    <w:p w14:paraId="5635BDE1" w14:textId="77777777" w:rsidR="00D06493" w:rsidRPr="00D06493" w:rsidRDefault="00D06493" w:rsidP="00D06493">
      <w:pPr>
        <w:ind w:leftChars="0" w:left="0" w:firstLineChars="0" w:firstLine="0"/>
        <w:rPr>
          <w:rFonts w:eastAsia="標楷體"/>
        </w:rPr>
      </w:pPr>
    </w:p>
    <w:p w14:paraId="66C237E1" w14:textId="77777777" w:rsidR="00D06493" w:rsidRPr="00D06493" w:rsidRDefault="00D06493" w:rsidP="00D06493">
      <w:pPr>
        <w:ind w:leftChars="0" w:left="0" w:firstLineChars="0" w:firstLine="0"/>
        <w:rPr>
          <w:rFonts w:eastAsia="標楷體"/>
          <w:b/>
          <w:bCs/>
        </w:rPr>
      </w:pPr>
      <w:r w:rsidRPr="00D06493">
        <w:rPr>
          <w:rFonts w:eastAsia="標楷體" w:hint="eastAsia"/>
          <w:b/>
          <w:bCs/>
        </w:rPr>
        <w:t>關鍵字</w:t>
      </w:r>
      <w:r w:rsidRPr="00D06493">
        <w:rPr>
          <w:rFonts w:eastAsia="標楷體" w:hint="eastAsia"/>
          <w:b/>
          <w:bCs/>
        </w:rPr>
        <w:t xml:space="preserve">: </w:t>
      </w:r>
      <w:r w:rsidRPr="00D06493">
        <w:rPr>
          <w:rFonts w:eastAsia="標楷體" w:hint="eastAsia"/>
        </w:rPr>
        <w:t>鏡像治療、居家復健、</w:t>
      </w:r>
      <w:proofErr w:type="gramStart"/>
      <w:r w:rsidRPr="00D06493">
        <w:rPr>
          <w:rFonts w:eastAsia="標楷體" w:hint="eastAsia"/>
        </w:rPr>
        <w:t>擴增實境</w:t>
      </w:r>
      <w:proofErr w:type="gramEnd"/>
      <w:r w:rsidRPr="00D06493">
        <w:rPr>
          <w:rFonts w:eastAsia="標楷體" w:hint="eastAsia"/>
        </w:rPr>
        <w:t>、移動裝置、遠距醫療</w:t>
      </w:r>
    </w:p>
    <w:p w14:paraId="43E69618" w14:textId="72C6BF42" w:rsidR="00D06493" w:rsidRPr="00D06493" w:rsidRDefault="00D06493" w:rsidP="00D06493">
      <w:pPr>
        <w:spacing w:line="240" w:lineRule="auto"/>
        <w:ind w:leftChars="0" w:left="0" w:firstLineChars="0" w:firstLine="0"/>
        <w:jc w:val="left"/>
        <w:rPr>
          <w:rFonts w:eastAsia="標楷體"/>
          <w:bCs/>
          <w:sz w:val="32"/>
          <w:szCs w:val="14"/>
        </w:rPr>
      </w:pPr>
    </w:p>
    <w:sectPr w:rsidR="00D06493" w:rsidRPr="00D064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AA37" w14:textId="77777777" w:rsidR="002938E9" w:rsidRDefault="002938E9" w:rsidP="00D06493">
      <w:pPr>
        <w:spacing w:line="240" w:lineRule="auto"/>
        <w:ind w:left="480" w:firstLine="480"/>
      </w:pPr>
      <w:r>
        <w:separator/>
      </w:r>
    </w:p>
  </w:endnote>
  <w:endnote w:type="continuationSeparator" w:id="0">
    <w:p w14:paraId="7FAA9B39" w14:textId="77777777" w:rsidR="002938E9" w:rsidRDefault="002938E9" w:rsidP="00D06493">
      <w:pPr>
        <w:spacing w:line="240" w:lineRule="auto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F635" w14:textId="77777777" w:rsidR="002938E9" w:rsidRDefault="002938E9" w:rsidP="00D06493">
      <w:pPr>
        <w:spacing w:line="240" w:lineRule="auto"/>
        <w:ind w:left="480" w:firstLine="480"/>
      </w:pPr>
      <w:r>
        <w:separator/>
      </w:r>
    </w:p>
  </w:footnote>
  <w:footnote w:type="continuationSeparator" w:id="0">
    <w:p w14:paraId="0F3A377C" w14:textId="77777777" w:rsidR="002938E9" w:rsidRDefault="002938E9" w:rsidP="00D06493">
      <w:pPr>
        <w:spacing w:line="240" w:lineRule="auto"/>
        <w:ind w:left="480" w:firstLine="480"/>
      </w:pPr>
      <w:r>
        <w:continuationSeparator/>
      </w:r>
    </w:p>
  </w:footnote>
  <w:footnote w:id="1">
    <w:p w14:paraId="0018EB04" w14:textId="77777777" w:rsidR="00D06493" w:rsidRDefault="00D06493" w:rsidP="00D06493">
      <w:pPr>
        <w:pStyle w:val="a3"/>
        <w:ind w:left="480" w:firstLine="400"/>
        <w:rPr>
          <w:rFonts w:ascii="新細明體" w:eastAsia="新細明體" w:hAnsi="新細明體" w:cs="新細明體"/>
        </w:rPr>
      </w:pPr>
      <w:r>
        <w:rPr>
          <w:rStyle w:val="a5"/>
        </w:rPr>
        <w:t>*</w:t>
      </w:r>
      <w:r>
        <w:t xml:space="preserve"> </w:t>
      </w:r>
      <w:r>
        <w:rPr>
          <w:rFonts w:ascii="新細明體" w:eastAsia="新細明體" w:hAnsi="新細明體" w:cs="新細明體" w:hint="eastAsia"/>
        </w:rPr>
        <w:t>研究生</w:t>
      </w:r>
    </w:p>
  </w:footnote>
  <w:footnote w:id="2">
    <w:p w14:paraId="56FCB931" w14:textId="77777777" w:rsidR="00D06493" w:rsidRDefault="00D06493" w:rsidP="00D06493">
      <w:pPr>
        <w:pStyle w:val="a3"/>
        <w:ind w:left="480" w:firstLine="400"/>
        <w:rPr>
          <w:rFonts w:eastAsia="新細明體"/>
        </w:rPr>
      </w:pPr>
      <w:r>
        <w:rPr>
          <w:rStyle w:val="a5"/>
        </w:rPr>
        <w:t>**</w:t>
      </w:r>
      <w:r>
        <w:t xml:space="preserve"> </w:t>
      </w:r>
      <w:r>
        <w:rPr>
          <w:rFonts w:ascii="新細明體" w:eastAsia="新細明體" w:hAnsi="新細明體" w:cs="新細明體" w:hint="eastAsia"/>
        </w:rPr>
        <w:t>指導教授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3"/>
    <w:rsid w:val="002938E9"/>
    <w:rsid w:val="003261AC"/>
    <w:rsid w:val="004571BE"/>
    <w:rsid w:val="00603683"/>
    <w:rsid w:val="00870DF7"/>
    <w:rsid w:val="00D0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8A13"/>
  <w15:chartTrackingRefBased/>
  <w15:docId w15:val="{DFCE0DEF-4944-4B89-BED7-DDAB9831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1AC"/>
    <w:pPr>
      <w:spacing w:line="360" w:lineRule="auto"/>
      <w:ind w:leftChars="200" w:left="200" w:firstLineChars="200" w:firstLine="200"/>
      <w:jc w:val="both"/>
    </w:pPr>
    <w:rPr>
      <w:rFonts w:ascii="Times New Roman" w:eastAsia="Times New Roman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06493"/>
    <w:pPr>
      <w:snapToGrid w:val="0"/>
      <w:jc w:val="left"/>
    </w:pPr>
    <w:rPr>
      <w:sz w:val="20"/>
    </w:rPr>
  </w:style>
  <w:style w:type="character" w:customStyle="1" w:styleId="a4">
    <w:name w:val="註腳文字 字元"/>
    <w:basedOn w:val="a0"/>
    <w:link w:val="a3"/>
    <w:uiPriority w:val="99"/>
    <w:semiHidden/>
    <w:rsid w:val="00D06493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a5">
    <w:name w:val="footnote reference"/>
    <w:basedOn w:val="a0"/>
    <w:qFormat/>
    <w:rsid w:val="00D064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黃柏瑜 HUANG PO YU</dc:creator>
  <cp:keywords/>
  <dc:description/>
  <cp:lastModifiedBy>黃柏瑜 HUANG PO YU</cp:lastModifiedBy>
  <cp:revision>1</cp:revision>
  <dcterms:created xsi:type="dcterms:W3CDTF">2023-06-13T10:50:00Z</dcterms:created>
  <dcterms:modified xsi:type="dcterms:W3CDTF">2023-06-13T10:51:00Z</dcterms:modified>
</cp:coreProperties>
</file>